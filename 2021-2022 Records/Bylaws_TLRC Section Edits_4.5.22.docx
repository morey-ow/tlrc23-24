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4346" w14:textId="57C7891F" w:rsidR="007B7F6B" w:rsidRPr="002750FC" w:rsidRDefault="61810A0A" w:rsidP="61810A0A">
      <w:pPr>
        <w:spacing w:line="24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b/>
          <w:bCs/>
          <w:color w:val="000000" w:themeColor="text1"/>
        </w:rPr>
        <w:t xml:space="preserve">Section G: Teaching and Learning Resources Committee </w:t>
      </w:r>
    </w:p>
    <w:p w14:paraId="57C1E96C" w14:textId="67A3E24D" w:rsidR="007B7F6B" w:rsidRPr="002750FC" w:rsidRDefault="61810A0A" w:rsidP="61810A0A">
      <w:pPr>
        <w:spacing w:line="24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1.</w:t>
      </w:r>
      <w:r w:rsidRPr="002750FC">
        <w:rPr>
          <w:rFonts w:ascii="Times" w:eastAsia="Arial" w:hAnsi="Times" w:cs="Arial"/>
          <w:color w:val="000000" w:themeColor="text1"/>
        </w:rPr>
        <w:t xml:space="preserve">   </w:t>
      </w:r>
      <w:r w:rsidRPr="002750FC">
        <w:rPr>
          <w:rFonts w:ascii="Times" w:eastAsia="Times New Roman" w:hAnsi="Times" w:cs="Times New Roman"/>
          <w:b/>
          <w:bCs/>
          <w:color w:val="000000" w:themeColor="text1"/>
        </w:rPr>
        <w:t xml:space="preserve">Purpose: </w:t>
      </w:r>
    </w:p>
    <w:p w14:paraId="7B0A0343" w14:textId="6BCBD9A8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The Committee shall plan objectives, implement strategies</w:t>
      </w:r>
      <w:ins w:id="0" w:author="Chris Hartmann" w:date="2022-04-05T13:23:00Z">
        <w:r w:rsidR="00B10308" w:rsidRPr="002750FC">
          <w:rPr>
            <w:rFonts w:ascii="Times" w:eastAsia="Times New Roman" w:hAnsi="Times" w:cs="Times New Roman"/>
            <w:color w:val="000000" w:themeColor="text1"/>
          </w:rPr>
          <w:t>,</w:t>
        </w:r>
      </w:ins>
      <w:r w:rsidRPr="002750FC">
        <w:rPr>
          <w:rFonts w:ascii="Times" w:eastAsia="Times New Roman" w:hAnsi="Times" w:cs="Times New Roman"/>
          <w:color w:val="000000" w:themeColor="text1"/>
        </w:rPr>
        <w:t xml:space="preserve"> and prioritize resource requests to improve effectiveness and facilitate innovation in faculty teaching to support such activities</w:t>
      </w:r>
      <w:ins w:id="1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 including collaborations with other committees</w:t>
        </w:r>
      </w:ins>
      <w:ins w:id="2" w:author="Chris Hartmann" w:date="2022-04-05T13:50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 as needed</w:t>
        </w:r>
      </w:ins>
      <w:ins w:id="3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, </w:t>
        </w:r>
      </w:ins>
      <w:ins w:id="4" w:author="Chris Hartmann" w:date="2022-04-05T13:50:00Z">
        <w:r w:rsidR="001A780C">
          <w:rPr>
            <w:rFonts w:ascii="Times" w:eastAsia="Times New Roman" w:hAnsi="Times" w:cs="Times New Roman"/>
            <w:color w:val="000000" w:themeColor="text1"/>
          </w:rPr>
          <w:t>such as</w:t>
        </w:r>
      </w:ins>
      <w:ins w:id="5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 </w:t>
        </w:r>
      </w:ins>
      <w:ins w:id="6" w:author="Chris Hartmann" w:date="2022-04-05T21:50:00Z">
        <w:r w:rsidR="00DC4219">
          <w:rPr>
            <w:rFonts w:ascii="Times" w:eastAsia="Times New Roman" w:hAnsi="Times" w:cs="Times New Roman"/>
            <w:color w:val="000000" w:themeColor="text1"/>
          </w:rPr>
          <w:t xml:space="preserve">the </w:t>
        </w:r>
      </w:ins>
      <w:ins w:id="7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Center for </w:t>
        </w:r>
      </w:ins>
      <w:ins w:id="8" w:author="Chris Hartmann" w:date="2022-04-05T13:50:00Z">
        <w:r w:rsidR="001A780C">
          <w:rPr>
            <w:rFonts w:ascii="Times" w:eastAsia="Times New Roman" w:hAnsi="Times" w:cs="Times New Roman"/>
            <w:color w:val="000000" w:themeColor="text1"/>
          </w:rPr>
          <w:t>Excellence</w:t>
        </w:r>
      </w:ins>
      <w:ins w:id="9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 </w:t>
        </w:r>
      </w:ins>
      <w:ins w:id="10" w:author="Chris Hartmann" w:date="2022-04-05T13:50:00Z">
        <w:r w:rsidR="001A780C">
          <w:rPr>
            <w:rFonts w:ascii="Times" w:eastAsia="Times New Roman" w:hAnsi="Times" w:cs="Times New Roman"/>
            <w:color w:val="000000" w:themeColor="text1"/>
          </w:rPr>
          <w:t xml:space="preserve">in </w:t>
        </w:r>
      </w:ins>
      <w:ins w:id="11" w:author="Chris Hartmann" w:date="2022-04-05T13:49:00Z">
        <w:r w:rsidR="001A780C">
          <w:rPr>
            <w:rFonts w:ascii="Times" w:eastAsia="Times New Roman" w:hAnsi="Times" w:cs="Times New Roman"/>
            <w:color w:val="000000" w:themeColor="text1"/>
          </w:rPr>
          <w:t>Teaching and Learning</w:t>
        </w:r>
      </w:ins>
      <w:r w:rsidRPr="002750FC">
        <w:rPr>
          <w:rFonts w:ascii="Times" w:eastAsia="Times New Roman" w:hAnsi="Times" w:cs="Times New Roman"/>
          <w:color w:val="000000" w:themeColor="text1"/>
        </w:rPr>
        <w:t xml:space="preserve">. The Administration shall provide a reasonable budget for these activities. The activities of the Committee shall include: </w:t>
      </w:r>
    </w:p>
    <w:p w14:paraId="59FD89BE" w14:textId="116F404F" w:rsidR="007B7F6B" w:rsidRPr="002750FC" w:rsidRDefault="61810A0A" w:rsidP="61810A0A">
      <w:pPr>
        <w:spacing w:line="25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a)</w:t>
      </w:r>
      <w:r w:rsidRPr="002750FC">
        <w:rPr>
          <w:rFonts w:ascii="Times" w:eastAsia="Arial" w:hAnsi="Times" w:cs="Arial"/>
          <w:color w:val="000000" w:themeColor="text1"/>
        </w:rPr>
        <w:t xml:space="preserve">  </w:t>
      </w:r>
      <w:del w:id="12" w:author="Chris Hartmann" w:date="2022-04-05T13:45:00Z">
        <w:r w:rsidRPr="002750FC" w:rsidDel="00071DDF">
          <w:rPr>
            <w:rFonts w:ascii="Times" w:eastAsia="Times New Roman" w:hAnsi="Times" w:cs="Times New Roman"/>
            <w:color w:val="000000" w:themeColor="text1"/>
            <w:u w:val="single"/>
          </w:rPr>
          <w:delText>Teaching for Learning Hub</w:delText>
        </w:r>
      </w:del>
      <w:ins w:id="13" w:author="Chris Hartmann" w:date="2022-04-05T13:45:00Z">
        <w:r w:rsidR="00071DDF">
          <w:rPr>
            <w:rFonts w:ascii="Times" w:eastAsia="Times New Roman" w:hAnsi="Times" w:cs="Times New Roman"/>
            <w:color w:val="000000" w:themeColor="text1"/>
            <w:u w:val="single"/>
          </w:rPr>
          <w:t>Support</w:t>
        </w:r>
      </w:ins>
      <w:ins w:id="14" w:author="Chris Hartmann" w:date="2022-04-05T13:46:00Z">
        <w:r w:rsidR="00071DDF">
          <w:rPr>
            <w:rFonts w:ascii="Times" w:eastAsia="Times New Roman" w:hAnsi="Times" w:cs="Times New Roman"/>
            <w:color w:val="000000" w:themeColor="text1"/>
            <w:u w:val="single"/>
          </w:rPr>
          <w:t xml:space="preserve"> </w:t>
        </w:r>
      </w:ins>
      <w:ins w:id="15" w:author="Chris Hartmann" w:date="2022-04-05T13:45:00Z">
        <w:r w:rsidR="00071DDF">
          <w:rPr>
            <w:rFonts w:ascii="Times" w:eastAsia="Times New Roman" w:hAnsi="Times" w:cs="Times New Roman"/>
            <w:color w:val="000000" w:themeColor="text1"/>
            <w:u w:val="single"/>
          </w:rPr>
          <w:t>for Faculty Teaching</w:t>
        </w:r>
      </w:ins>
      <w:r w:rsidRPr="002750FC">
        <w:rPr>
          <w:rFonts w:ascii="Times" w:eastAsia="Times New Roman" w:hAnsi="Times" w:cs="Times New Roman"/>
          <w:color w:val="000000" w:themeColor="text1"/>
          <w:u w:val="single"/>
        </w:rPr>
        <w:t>:</w:t>
      </w:r>
      <w:r w:rsidRPr="002750FC">
        <w:rPr>
          <w:rFonts w:ascii="Times" w:eastAsia="Times New Roman" w:hAnsi="Times" w:cs="Times New Roman"/>
          <w:color w:val="000000" w:themeColor="text1"/>
        </w:rPr>
        <w:t xml:space="preserve">  </w:t>
      </w:r>
    </w:p>
    <w:p w14:paraId="37A68D7B" w14:textId="2CDCD3AC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Assist faculty with problems arising with respect to teaching.  </w:t>
      </w:r>
    </w:p>
    <w:p w14:paraId="425062D0" w14:textId="1510B583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Assist faculty by organizing workshops focusing on issues related to knowledge acquisition and teaching skills for all students.  </w:t>
      </w:r>
    </w:p>
    <w:p w14:paraId="319A2B8B" w14:textId="5DA478DA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Promote interdisciplinary exchanges to help understand modes of teaching and research in one field with possible applications in another.  </w:t>
      </w:r>
    </w:p>
    <w:p w14:paraId="367DA14C" w14:textId="6F69F269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Develop and distribute resources to improve student learning, prepare learning materials and redesign courses and systematic instruction.  </w:t>
      </w:r>
    </w:p>
    <w:p w14:paraId="4AAED478" w14:textId="73E5E293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Create an effective environment for teaching and learning.  </w:t>
      </w:r>
    </w:p>
    <w:p w14:paraId="70625FEF" w14:textId="7324DD09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Communicate teaching methods, innovative pedagogical practice, and relevant issues to the College as a whole.  </w:t>
      </w:r>
    </w:p>
    <w:p w14:paraId="5DB794ED" w14:textId="77777777" w:rsidR="001A780C" w:rsidRPr="002750FC" w:rsidRDefault="61810A0A" w:rsidP="00B10308">
      <w:pPr>
        <w:pStyle w:val="ListParagraph"/>
        <w:numPr>
          <w:ilvl w:val="4"/>
          <w:numId w:val="4"/>
        </w:numPr>
        <w:rPr>
          <w:ins w:id="16" w:author="Chris Hartmann" w:date="2022-04-05T13:48:00Z"/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Connect faculty with available campus services. </w:t>
      </w:r>
    </w:p>
    <w:p w14:paraId="08E5A81F" w14:textId="35BDC5EB" w:rsidR="00B10308" w:rsidRPr="002750FC" w:rsidRDefault="001D558F" w:rsidP="002750FC">
      <w:pPr>
        <w:pStyle w:val="ListParagraph"/>
        <w:ind w:left="3600"/>
        <w:rPr>
          <w:ins w:id="17" w:author="Chris Hartmann" w:date="2022-04-05T13:25:00Z"/>
          <w:rFonts w:ascii="Times" w:eastAsiaTheme="minorEastAsia" w:hAnsi="Times"/>
        </w:rPr>
      </w:pPr>
      <w:r w:rsidRPr="002750FC">
        <w:rPr>
          <w:rFonts w:ascii="Times" w:hAnsi="Times"/>
        </w:rPr>
        <w:br/>
      </w:r>
      <w:r w:rsidRPr="002750FC">
        <w:rPr>
          <w:rFonts w:ascii="Times" w:hAnsi="Times"/>
        </w:rPr>
        <w:br/>
      </w:r>
      <w:del w:id="18" w:author="Chris Hartmann" w:date="2022-04-05T13:26:00Z">
        <w:r w:rsidR="61810A0A" w:rsidRPr="002750FC" w:rsidDel="00B10308">
          <w:rPr>
            <w:rFonts w:ascii="Times" w:eastAsia="Calibri" w:hAnsi="Times" w:cs="Calibri"/>
          </w:rPr>
          <w:delText>b)</w:delText>
        </w:r>
        <w:r w:rsidR="61810A0A" w:rsidRPr="002750FC" w:rsidDel="00B10308">
          <w:rPr>
            <w:rFonts w:ascii="Times" w:eastAsia="Arial" w:hAnsi="Times" w:cs="Arial"/>
          </w:rPr>
          <w:delText xml:space="preserve"> </w:delText>
        </w:r>
      </w:del>
    </w:p>
    <w:p w14:paraId="60E793BF" w14:textId="58FEA8C2" w:rsidR="007B7F6B" w:rsidRPr="002750FC" w:rsidRDefault="00B10308" w:rsidP="002750FC">
      <w:pPr>
        <w:rPr>
          <w:rFonts w:ascii="Times" w:eastAsiaTheme="minorEastAsia" w:hAnsi="Times"/>
        </w:rPr>
      </w:pPr>
      <w:ins w:id="19" w:author="Chris Hartmann" w:date="2022-04-05T13:25:00Z">
        <w:r w:rsidRPr="002750FC">
          <w:rPr>
            <w:rFonts w:ascii="Times" w:eastAsia="Arial" w:hAnsi="Times" w:cs="Arial"/>
          </w:rPr>
          <w:t>b</w:t>
        </w:r>
      </w:ins>
      <w:ins w:id="20" w:author="Chris Hartmann" w:date="2022-04-05T13:26:00Z">
        <w:r w:rsidRPr="002750FC">
          <w:rPr>
            <w:rFonts w:ascii="Times" w:eastAsia="Arial" w:hAnsi="Times" w:cs="Arial"/>
          </w:rPr>
          <w:t>)</w:t>
        </w:r>
      </w:ins>
      <w:r w:rsidR="61810A0A" w:rsidRPr="002750FC">
        <w:rPr>
          <w:rFonts w:ascii="Times" w:eastAsia="Arial" w:hAnsi="Times" w:cs="Arial"/>
        </w:rPr>
        <w:t xml:space="preserve"> </w:t>
      </w:r>
      <w:r w:rsidR="61810A0A" w:rsidRPr="002750FC">
        <w:rPr>
          <w:rFonts w:ascii="Times" w:eastAsia="Calibri" w:hAnsi="Times" w:cs="Calibri"/>
          <w:u w:val="single"/>
        </w:rPr>
        <w:t>Library:</w:t>
      </w:r>
      <w:r w:rsidR="61810A0A" w:rsidRPr="002750FC">
        <w:rPr>
          <w:rFonts w:ascii="Times" w:eastAsia="Calibri" w:hAnsi="Times" w:cs="Calibri"/>
        </w:rPr>
        <w:t xml:space="preserve">  </w:t>
      </w:r>
      <w:r w:rsidR="001D558F" w:rsidRPr="002750FC">
        <w:rPr>
          <w:rFonts w:ascii="Times" w:hAnsi="Times"/>
        </w:rPr>
        <w:br/>
      </w:r>
      <w:r w:rsidR="001D558F" w:rsidRPr="002750FC">
        <w:rPr>
          <w:rFonts w:ascii="Times" w:hAnsi="Times"/>
        </w:rPr>
        <w:br/>
      </w:r>
      <w:r w:rsidR="61810A0A" w:rsidRPr="002750FC">
        <w:rPr>
          <w:rFonts w:ascii="Times" w:eastAsia="Calibri" w:hAnsi="Times" w:cs="Calibri"/>
        </w:rPr>
        <w:t>(1</w:t>
      </w:r>
      <w:proofErr w:type="gramStart"/>
      <w:r w:rsidR="61810A0A" w:rsidRPr="002750FC">
        <w:rPr>
          <w:rFonts w:ascii="Times" w:eastAsia="Calibri" w:hAnsi="Times" w:cs="Calibri"/>
        </w:rPr>
        <w:t>)</w:t>
      </w:r>
      <w:r w:rsidR="61810A0A" w:rsidRPr="002750FC">
        <w:rPr>
          <w:rFonts w:ascii="Times" w:eastAsia="Arial" w:hAnsi="Times" w:cs="Arial"/>
        </w:rPr>
        <w:t xml:space="preserve">  </w:t>
      </w:r>
      <w:r w:rsidR="61810A0A" w:rsidRPr="002750FC">
        <w:rPr>
          <w:rFonts w:ascii="Times" w:eastAsia="Calibri" w:hAnsi="Times" w:cs="Calibri"/>
        </w:rPr>
        <w:t>Provide</w:t>
      </w:r>
      <w:proofErr w:type="gramEnd"/>
      <w:r w:rsidR="61810A0A" w:rsidRPr="002750FC">
        <w:rPr>
          <w:rFonts w:ascii="Times" w:eastAsia="Calibri" w:hAnsi="Times" w:cs="Calibri"/>
        </w:rPr>
        <w:t xml:space="preserve"> advice and counsel to the Library Director with respect to the following:  </w:t>
      </w:r>
    </w:p>
    <w:p w14:paraId="102EEB07" w14:textId="54AF6536" w:rsidR="007B7F6B" w:rsidRPr="002750FC" w:rsidRDefault="61810A0A" w:rsidP="61810A0A">
      <w:pPr>
        <w:pStyle w:val="ListParagraph"/>
        <w:numPr>
          <w:ilvl w:val="6"/>
          <w:numId w:val="3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general policy on budget priorities for academic services, </w:t>
      </w:r>
    </w:p>
    <w:p w14:paraId="77C2358B" w14:textId="76EB7258" w:rsidR="007B7F6B" w:rsidRPr="002750FC" w:rsidRDefault="61810A0A" w:rsidP="61810A0A">
      <w:pPr>
        <w:pStyle w:val="ListParagraph"/>
        <w:numPr>
          <w:ilvl w:val="6"/>
          <w:numId w:val="3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encouraging liaison with Departments, and  </w:t>
      </w:r>
    </w:p>
    <w:p w14:paraId="6E63A16E" w14:textId="2C316076" w:rsidR="00B10308" w:rsidRPr="002750FC" w:rsidRDefault="61810A0A" w:rsidP="61810A0A">
      <w:pPr>
        <w:pStyle w:val="ListParagraph"/>
        <w:numPr>
          <w:ilvl w:val="6"/>
          <w:numId w:val="3"/>
        </w:numPr>
        <w:rPr>
          <w:ins w:id="21" w:author="Chris Hartmann" w:date="2022-04-05T13:27:00Z"/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informing the </w:t>
      </w:r>
      <w:ins w:id="22" w:author="Chris Hartmann" w:date="2022-04-05T13:34:00Z">
        <w:r w:rsidR="00C25ABB" w:rsidRPr="002750FC">
          <w:rPr>
            <w:rFonts w:ascii="Times" w:eastAsia="Calibri" w:hAnsi="Times" w:cs="Calibri"/>
          </w:rPr>
          <w:t>f</w:t>
        </w:r>
      </w:ins>
      <w:r w:rsidRPr="002750FC">
        <w:rPr>
          <w:rFonts w:ascii="Times" w:eastAsia="Calibri" w:hAnsi="Times" w:cs="Calibri"/>
        </w:rPr>
        <w:t xml:space="preserve">aculty and students about developments in the </w:t>
      </w:r>
      <w:proofErr w:type="gramStart"/>
      <w:r w:rsidRPr="002750FC">
        <w:rPr>
          <w:rFonts w:ascii="Times" w:eastAsia="Calibri" w:hAnsi="Times" w:cs="Calibri"/>
        </w:rPr>
        <w:t>Library</w:t>
      </w:r>
      <w:proofErr w:type="gramEnd"/>
      <w:r w:rsidRPr="002750FC">
        <w:rPr>
          <w:rFonts w:ascii="Times" w:eastAsia="Calibri" w:hAnsi="Times" w:cs="Calibri"/>
        </w:rPr>
        <w:t xml:space="preserve">.  </w:t>
      </w:r>
    </w:p>
    <w:p w14:paraId="72FC6198" w14:textId="190A8013" w:rsidR="007B7F6B" w:rsidRPr="002750FC" w:rsidRDefault="61810A0A" w:rsidP="002750FC">
      <w:pPr>
        <w:pStyle w:val="ListParagraph"/>
        <w:ind w:left="0" w:firstLine="720"/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(2)</w:t>
      </w:r>
      <w:r w:rsidRPr="002750FC">
        <w:rPr>
          <w:rFonts w:ascii="Times" w:eastAsia="Arial" w:hAnsi="Times" w:cs="Arial"/>
        </w:rPr>
        <w:t xml:space="preserve">  </w:t>
      </w:r>
      <w:r w:rsidRPr="002750FC">
        <w:rPr>
          <w:rFonts w:ascii="Times" w:eastAsia="Calibri" w:hAnsi="Times" w:cs="Calibri"/>
        </w:rPr>
        <w:t xml:space="preserve">Communicate the needs and views of the </w:t>
      </w:r>
      <w:r w:rsidR="00C25ABB" w:rsidRPr="002750FC">
        <w:rPr>
          <w:rFonts w:ascii="Times" w:eastAsia="Calibri" w:hAnsi="Times" w:cs="Calibri"/>
        </w:rPr>
        <w:t>f</w:t>
      </w:r>
      <w:r w:rsidRPr="002750FC">
        <w:rPr>
          <w:rFonts w:ascii="Times" w:eastAsia="Calibri" w:hAnsi="Times" w:cs="Calibri"/>
        </w:rPr>
        <w:t xml:space="preserve">aculty </w:t>
      </w:r>
      <w:r w:rsidRPr="002750FC">
        <w:rPr>
          <w:rFonts w:ascii="Times" w:eastAsia="Calibri" w:hAnsi="Times" w:cs="Calibri"/>
          <w:strike/>
        </w:rPr>
        <w:t>and students</w:t>
      </w:r>
      <w:r w:rsidRPr="002750FC">
        <w:rPr>
          <w:rFonts w:ascii="Times" w:eastAsia="Calibri" w:hAnsi="Times" w:cs="Calibri"/>
        </w:rPr>
        <w:t xml:space="preserve"> to the Director of the Library.  </w:t>
      </w:r>
      <w:r w:rsidR="001D558F" w:rsidRPr="002750FC">
        <w:rPr>
          <w:rFonts w:ascii="Times" w:hAnsi="Times"/>
        </w:rPr>
        <w:br/>
      </w:r>
      <w:r w:rsidR="001D558F" w:rsidRPr="002750FC">
        <w:rPr>
          <w:rFonts w:ascii="Times" w:hAnsi="Times"/>
        </w:rPr>
        <w:br/>
      </w:r>
      <w:r w:rsidRPr="002750FC">
        <w:rPr>
          <w:rFonts w:ascii="Times" w:eastAsia="Calibri" w:hAnsi="Times" w:cs="Calibri"/>
        </w:rPr>
        <w:t>c)</w:t>
      </w:r>
      <w:r w:rsidRPr="002750FC">
        <w:rPr>
          <w:rFonts w:ascii="Times" w:eastAsia="Arial" w:hAnsi="Times" w:cs="Arial"/>
        </w:rPr>
        <w:t xml:space="preserve">  </w:t>
      </w:r>
      <w:r w:rsidRPr="002750FC">
        <w:rPr>
          <w:rFonts w:ascii="Times" w:eastAsia="Calibri" w:hAnsi="Times" w:cs="Calibri"/>
          <w:u w:val="single"/>
        </w:rPr>
        <w:t>Instructional (Academic) technologies:</w:t>
      </w:r>
      <w:r w:rsidRPr="002750FC">
        <w:rPr>
          <w:rFonts w:ascii="Times" w:eastAsia="Calibri" w:hAnsi="Times" w:cs="Calibri"/>
        </w:rPr>
        <w:t xml:space="preserve">  </w:t>
      </w:r>
    </w:p>
    <w:p w14:paraId="69C1E168" w14:textId="745E1816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Facilitate faculty understanding and utilization of information technolog</w:t>
      </w:r>
      <w:ins w:id="23" w:author="Chris Hartmann" w:date="2022-04-05T13:34:00Z">
        <w:r w:rsidR="00C25ABB" w:rsidRPr="002750FC">
          <w:rPr>
            <w:rFonts w:ascii="Times" w:eastAsia="Calibri" w:hAnsi="Times" w:cs="Calibri"/>
          </w:rPr>
          <w:t>ies</w:t>
        </w:r>
      </w:ins>
      <w:r w:rsidRPr="002750FC">
        <w:rPr>
          <w:rFonts w:ascii="Times" w:eastAsia="Calibri" w:hAnsi="Times" w:cs="Calibri"/>
        </w:rPr>
        <w:t xml:space="preserve">. </w:t>
      </w:r>
    </w:p>
    <w:p w14:paraId="483ED0BD" w14:textId="5A90B6B7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Provide faculty with a forum to discuss and disseminate instructional and information technolog</w:t>
      </w:r>
      <w:ins w:id="24" w:author="Chris Hartmann" w:date="2022-04-05T13:34:00Z">
        <w:r w:rsidR="00C25ABB" w:rsidRPr="002750FC">
          <w:rPr>
            <w:rFonts w:ascii="Times" w:eastAsia="Calibri" w:hAnsi="Times" w:cs="Calibri"/>
          </w:rPr>
          <w:t>ies</w:t>
        </w:r>
      </w:ins>
      <w:r w:rsidRPr="002750FC">
        <w:rPr>
          <w:rFonts w:ascii="Times" w:eastAsia="Calibri" w:hAnsi="Times" w:cs="Calibri"/>
        </w:rPr>
        <w:t xml:space="preserve">. </w:t>
      </w:r>
    </w:p>
    <w:p w14:paraId="7F19E3F5" w14:textId="517A4C4E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Participate in prioritizing</w:t>
      </w:r>
      <w:ins w:id="25" w:author="Chris Hartmann" w:date="2022-04-05T13:39:00Z">
        <w:r w:rsidR="002B356E" w:rsidRPr="002750FC">
          <w:rPr>
            <w:rFonts w:ascii="Times" w:eastAsia="Calibri" w:hAnsi="Times" w:cs="Calibri"/>
          </w:rPr>
          <w:t xml:space="preserve">, </w:t>
        </w:r>
      </w:ins>
      <w:del w:id="26" w:author="Chris Hartmann" w:date="2022-04-05T13:39:00Z">
        <w:r w:rsidRPr="002750FC" w:rsidDel="002B356E">
          <w:rPr>
            <w:rFonts w:ascii="Times" w:eastAsia="Calibri" w:hAnsi="Times" w:cs="Calibri"/>
          </w:rPr>
          <w:delText xml:space="preserve"> and </w:delText>
        </w:r>
      </w:del>
      <w:del w:id="27" w:author="Chris Hartmann" w:date="2022-04-05T13:38:00Z">
        <w:r w:rsidRPr="002750FC" w:rsidDel="002B356E">
          <w:rPr>
            <w:rFonts w:ascii="Times" w:eastAsia="Calibri" w:hAnsi="Times" w:cs="Calibri"/>
          </w:rPr>
          <w:delText xml:space="preserve">allocating </w:delText>
        </w:r>
      </w:del>
      <w:proofErr w:type="gramStart"/>
      <w:ins w:id="28" w:author="Chris Hartmann" w:date="2022-04-05T13:38:00Z">
        <w:r w:rsidR="002B356E" w:rsidRPr="002750FC">
          <w:rPr>
            <w:rFonts w:ascii="Times" w:eastAsia="Calibri" w:hAnsi="Times" w:cs="Calibri"/>
          </w:rPr>
          <w:t>recommending</w:t>
        </w:r>
      </w:ins>
      <w:ins w:id="29" w:author="Chris Hartmann" w:date="2022-04-05T13:39:00Z">
        <w:r w:rsidR="002B356E" w:rsidRPr="002750FC">
          <w:rPr>
            <w:rFonts w:ascii="Times" w:eastAsia="Calibri" w:hAnsi="Times" w:cs="Calibri"/>
          </w:rPr>
          <w:t>, and</w:t>
        </w:r>
        <w:proofErr w:type="gramEnd"/>
        <w:r w:rsidR="002B356E" w:rsidRPr="002750FC">
          <w:rPr>
            <w:rFonts w:ascii="Times" w:eastAsia="Calibri" w:hAnsi="Times" w:cs="Calibri"/>
          </w:rPr>
          <w:t xml:space="preserve"> allocating</w:t>
        </w:r>
      </w:ins>
      <w:ins w:id="30" w:author="Chris Hartmann" w:date="2022-04-05T13:38:00Z">
        <w:r w:rsidR="002B356E" w:rsidRPr="002750FC">
          <w:rPr>
            <w:rFonts w:ascii="Times" w:eastAsia="Calibri" w:hAnsi="Times" w:cs="Calibri"/>
          </w:rPr>
          <w:t xml:space="preserve"> </w:t>
        </w:r>
      </w:ins>
      <w:r w:rsidRPr="002750FC">
        <w:rPr>
          <w:rFonts w:ascii="Times" w:eastAsia="Calibri" w:hAnsi="Times" w:cs="Calibri"/>
        </w:rPr>
        <w:t>resource</w:t>
      </w:r>
      <w:ins w:id="31" w:author="Chris Hartmann" w:date="2022-04-05T13:36:00Z">
        <w:r w:rsidR="00C25ABB" w:rsidRPr="002750FC">
          <w:rPr>
            <w:rFonts w:ascii="Times" w:eastAsia="Calibri" w:hAnsi="Times" w:cs="Calibri"/>
          </w:rPr>
          <w:t>s</w:t>
        </w:r>
      </w:ins>
      <w:r w:rsidRPr="002750FC">
        <w:rPr>
          <w:rFonts w:ascii="Times" w:eastAsia="Calibri" w:hAnsi="Times" w:cs="Calibri"/>
        </w:rPr>
        <w:t xml:space="preserve"> for faculty information</w:t>
      </w:r>
      <w:del w:id="32" w:author="Chris Hartmann" w:date="2022-04-05T13:35:00Z">
        <w:r w:rsidRPr="002750FC" w:rsidDel="00C25ABB">
          <w:rPr>
            <w:rFonts w:ascii="Times" w:eastAsia="Calibri" w:hAnsi="Times" w:cs="Calibri"/>
          </w:rPr>
          <w:delText>al</w:delText>
        </w:r>
      </w:del>
      <w:r w:rsidRPr="002750FC">
        <w:rPr>
          <w:rFonts w:ascii="Times" w:eastAsia="Calibri" w:hAnsi="Times" w:cs="Calibri"/>
        </w:rPr>
        <w:t xml:space="preserve"> and instructional technology needs, such as providing input to the appropriate entities and the </w:t>
      </w:r>
      <w:r w:rsidRPr="002750FC">
        <w:rPr>
          <w:rFonts w:ascii="Times" w:eastAsia="Calibri" w:hAnsi="Times" w:cs="Calibri"/>
        </w:rPr>
        <w:lastRenderedPageBreak/>
        <w:t xml:space="preserve">Chief Information Officer (CIO) regarding allocation of relevant funds. </w:t>
      </w:r>
    </w:p>
    <w:p w14:paraId="61FB00A9" w14:textId="73E6623A" w:rsidR="007B7F6B" w:rsidRPr="002750FC" w:rsidRDefault="61810A0A" w:rsidP="61810A0A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bCs/>
        </w:rPr>
      </w:pPr>
      <w:r w:rsidRPr="002750FC">
        <w:rPr>
          <w:rFonts w:ascii="Times" w:eastAsia="Calibri" w:hAnsi="Times" w:cs="Calibri"/>
          <w:b/>
          <w:bCs/>
        </w:rPr>
        <w:t xml:space="preserve">Membership: </w:t>
      </w:r>
    </w:p>
    <w:p w14:paraId="01EF3220" w14:textId="09BEFE80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 xml:space="preserve">The Committee shall consist of seven faculty elected from the voting members of the College Faculty. The committee shall include at least one faculty member from </w:t>
      </w:r>
      <w:del w:id="33" w:author="Chris Hartmann" w:date="2022-04-05T13:40:00Z">
        <w:r w:rsidRPr="002750FC" w:rsidDel="002B356E">
          <w:rPr>
            <w:rFonts w:ascii="Times" w:eastAsia="Times New Roman" w:hAnsi="Times" w:cs="Times New Roman"/>
            <w:color w:val="000000" w:themeColor="text1"/>
          </w:rPr>
          <w:delText>each of the three Schools of the College</w:delText>
        </w:r>
      </w:del>
      <w:ins w:id="34" w:author="Chris Hartmann" w:date="2022-04-05T13:40:00Z">
        <w:r w:rsidR="002B356E" w:rsidRPr="002750FC">
          <w:rPr>
            <w:rFonts w:ascii="Times" w:eastAsia="Times New Roman" w:hAnsi="Times" w:cs="Times New Roman"/>
            <w:color w:val="000000" w:themeColor="text1"/>
          </w:rPr>
          <w:t>the School of Arts and Sciences, School of Business, and School of Education</w:t>
        </w:r>
      </w:ins>
      <w:r w:rsidRPr="002750FC">
        <w:rPr>
          <w:rFonts w:ascii="Times" w:eastAsia="Times New Roman" w:hAnsi="Times" w:cs="Times New Roman"/>
          <w:color w:val="000000" w:themeColor="text1"/>
        </w:rPr>
        <w:t xml:space="preserve"> and the Library. The Chair of the Committee shall receive one course release in the spring semester of the Chair’s term. </w:t>
      </w:r>
    </w:p>
    <w:p w14:paraId="068202C1" w14:textId="38F031CB" w:rsidR="007B7F6B" w:rsidRPr="002750FC" w:rsidRDefault="61810A0A" w:rsidP="61810A0A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bCs/>
        </w:rPr>
      </w:pPr>
      <w:r w:rsidRPr="002750FC">
        <w:rPr>
          <w:rFonts w:ascii="Times" w:eastAsia="Calibri" w:hAnsi="Times" w:cs="Calibri"/>
          <w:b/>
          <w:bCs/>
        </w:rPr>
        <w:t xml:space="preserve">Term: </w:t>
      </w:r>
    </w:p>
    <w:p w14:paraId="02F6BDAA" w14:textId="7A39254C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The faculty members of the Committee shall serve two</w:t>
      </w:r>
      <w:ins w:id="35" w:author="Chris Hartmann" w:date="2022-04-05T13:41:00Z">
        <w:r w:rsidR="002B356E" w:rsidRPr="002750FC">
          <w:rPr>
            <w:rFonts w:ascii="Times" w:eastAsia="Times New Roman" w:hAnsi="Times" w:cs="Times New Roman"/>
            <w:color w:val="000000" w:themeColor="text1"/>
          </w:rPr>
          <w:t>-</w:t>
        </w:r>
      </w:ins>
      <w:r w:rsidRPr="002750FC">
        <w:rPr>
          <w:rFonts w:ascii="Times" w:eastAsia="Times New Roman" w:hAnsi="Times" w:cs="Times New Roman"/>
          <w:color w:val="000000" w:themeColor="text1"/>
        </w:rPr>
        <w:t>year staggered terms so that three will be replaced every year. For the initial implementation of this provision, please see 2006 Bylaws.</w:t>
      </w:r>
    </w:p>
    <w:p w14:paraId="2C078E63" w14:textId="3AC43254" w:rsidR="007B7F6B" w:rsidRPr="002750FC" w:rsidRDefault="007B7F6B" w:rsidP="61810A0A">
      <w:pPr>
        <w:rPr>
          <w:rFonts w:ascii="Times" w:hAnsi="Times"/>
        </w:rPr>
      </w:pPr>
    </w:p>
    <w:sectPr w:rsidR="007B7F6B" w:rsidRPr="002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A3D"/>
    <w:multiLevelType w:val="hybridMultilevel"/>
    <w:tmpl w:val="33D4B67A"/>
    <w:lvl w:ilvl="0" w:tplc="0ACC9146">
      <w:start w:val="1"/>
      <w:numFmt w:val="decimal"/>
      <w:lvlText w:val="%1."/>
      <w:lvlJc w:val="left"/>
      <w:pPr>
        <w:ind w:left="720" w:hanging="360"/>
      </w:pPr>
    </w:lvl>
    <w:lvl w:ilvl="1" w:tplc="D36216FC">
      <w:start w:val="1"/>
      <w:numFmt w:val="lowerLetter"/>
      <w:lvlText w:val="%2."/>
      <w:lvlJc w:val="left"/>
      <w:pPr>
        <w:ind w:left="1440" w:hanging="360"/>
      </w:pPr>
    </w:lvl>
    <w:lvl w:ilvl="2" w:tplc="45E4D0B6">
      <w:start w:val="1"/>
      <w:numFmt w:val="lowerRoman"/>
      <w:lvlText w:val="%3."/>
      <w:lvlJc w:val="right"/>
      <w:pPr>
        <w:ind w:left="2160" w:hanging="180"/>
      </w:pPr>
    </w:lvl>
    <w:lvl w:ilvl="3" w:tplc="936E694E">
      <w:start w:val="1"/>
      <w:numFmt w:val="decimal"/>
      <w:lvlText w:val="%4."/>
      <w:lvlJc w:val="left"/>
      <w:pPr>
        <w:ind w:left="2880" w:hanging="360"/>
      </w:pPr>
    </w:lvl>
    <w:lvl w:ilvl="4" w:tplc="4F165340">
      <w:start w:val="1"/>
      <w:numFmt w:val="decimal"/>
      <w:lvlText w:val="%5."/>
      <w:lvlJc w:val="left"/>
      <w:pPr>
        <w:ind w:left="3600" w:hanging="360"/>
      </w:pPr>
    </w:lvl>
    <w:lvl w:ilvl="5" w:tplc="4DCC0E9A">
      <w:start w:val="1"/>
      <w:numFmt w:val="lowerRoman"/>
      <w:lvlText w:val="%6."/>
      <w:lvlJc w:val="right"/>
      <w:pPr>
        <w:ind w:left="4320" w:hanging="180"/>
      </w:pPr>
    </w:lvl>
    <w:lvl w:ilvl="6" w:tplc="7918043E">
      <w:start w:val="1"/>
      <w:numFmt w:val="decimal"/>
      <w:lvlText w:val="%7."/>
      <w:lvlJc w:val="left"/>
      <w:pPr>
        <w:ind w:left="5040" w:hanging="360"/>
      </w:pPr>
    </w:lvl>
    <w:lvl w:ilvl="7" w:tplc="2DFA53CE">
      <w:start w:val="1"/>
      <w:numFmt w:val="lowerLetter"/>
      <w:lvlText w:val="%8."/>
      <w:lvlJc w:val="left"/>
      <w:pPr>
        <w:ind w:left="5760" w:hanging="360"/>
      </w:pPr>
    </w:lvl>
    <w:lvl w:ilvl="8" w:tplc="9850C5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828"/>
    <w:multiLevelType w:val="hybridMultilevel"/>
    <w:tmpl w:val="8508E9DA"/>
    <w:lvl w:ilvl="0" w:tplc="159EA2AE">
      <w:start w:val="1"/>
      <w:numFmt w:val="decimal"/>
      <w:lvlText w:val="%1."/>
      <w:lvlJc w:val="left"/>
      <w:pPr>
        <w:ind w:left="720" w:hanging="360"/>
      </w:pPr>
    </w:lvl>
    <w:lvl w:ilvl="1" w:tplc="7D7C5F72">
      <w:start w:val="1"/>
      <w:numFmt w:val="lowerLetter"/>
      <w:lvlText w:val="%2."/>
      <w:lvlJc w:val="left"/>
      <w:pPr>
        <w:ind w:left="1440" w:hanging="360"/>
      </w:pPr>
    </w:lvl>
    <w:lvl w:ilvl="2" w:tplc="343A203A">
      <w:start w:val="1"/>
      <w:numFmt w:val="lowerRoman"/>
      <w:lvlText w:val="%3."/>
      <w:lvlJc w:val="right"/>
      <w:pPr>
        <w:ind w:left="2160" w:hanging="180"/>
      </w:pPr>
    </w:lvl>
    <w:lvl w:ilvl="3" w:tplc="C7B873D2">
      <w:start w:val="1"/>
      <w:numFmt w:val="decimal"/>
      <w:lvlText w:val="%4."/>
      <w:lvlJc w:val="left"/>
      <w:pPr>
        <w:ind w:left="2880" w:hanging="360"/>
      </w:pPr>
    </w:lvl>
    <w:lvl w:ilvl="4" w:tplc="BB06754A">
      <w:start w:val="1"/>
      <w:numFmt w:val="lowerLetter"/>
      <w:lvlText w:val="%5."/>
      <w:lvlJc w:val="left"/>
      <w:pPr>
        <w:ind w:left="3600" w:hanging="360"/>
      </w:pPr>
    </w:lvl>
    <w:lvl w:ilvl="5" w:tplc="0BE24822">
      <w:start w:val="1"/>
      <w:numFmt w:val="lowerRoman"/>
      <w:lvlText w:val="%6."/>
      <w:lvlJc w:val="right"/>
      <w:pPr>
        <w:ind w:left="4320" w:hanging="180"/>
      </w:pPr>
    </w:lvl>
    <w:lvl w:ilvl="6" w:tplc="9BC0B6AC">
      <w:start w:val="1"/>
      <w:numFmt w:val="decimal"/>
      <w:lvlText w:val="%7."/>
      <w:lvlJc w:val="left"/>
      <w:pPr>
        <w:ind w:left="5040" w:hanging="360"/>
      </w:pPr>
    </w:lvl>
    <w:lvl w:ilvl="7" w:tplc="73A04F54">
      <w:start w:val="1"/>
      <w:numFmt w:val="lowerLetter"/>
      <w:lvlText w:val="%8."/>
      <w:lvlJc w:val="left"/>
      <w:pPr>
        <w:ind w:left="5760" w:hanging="360"/>
      </w:pPr>
    </w:lvl>
    <w:lvl w:ilvl="8" w:tplc="D30631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6CC4"/>
    <w:multiLevelType w:val="hybridMultilevel"/>
    <w:tmpl w:val="CD78EC86"/>
    <w:lvl w:ilvl="0" w:tplc="6AD86CE6">
      <w:start w:val="1"/>
      <w:numFmt w:val="decimal"/>
      <w:lvlText w:val="%1."/>
      <w:lvlJc w:val="left"/>
      <w:pPr>
        <w:ind w:left="720" w:hanging="360"/>
      </w:pPr>
    </w:lvl>
    <w:lvl w:ilvl="1" w:tplc="2312CB98">
      <w:start w:val="1"/>
      <w:numFmt w:val="lowerLetter"/>
      <w:lvlText w:val="%2."/>
      <w:lvlJc w:val="left"/>
      <w:pPr>
        <w:ind w:left="1440" w:hanging="360"/>
      </w:pPr>
    </w:lvl>
    <w:lvl w:ilvl="2" w:tplc="28721EC2">
      <w:start w:val="1"/>
      <w:numFmt w:val="lowerRoman"/>
      <w:lvlText w:val="%3."/>
      <w:lvlJc w:val="right"/>
      <w:pPr>
        <w:ind w:left="2160" w:hanging="180"/>
      </w:pPr>
    </w:lvl>
    <w:lvl w:ilvl="3" w:tplc="7CD443DA">
      <w:start w:val="1"/>
      <w:numFmt w:val="decimal"/>
      <w:lvlText w:val="%4."/>
      <w:lvlJc w:val="left"/>
      <w:pPr>
        <w:ind w:left="2880" w:hanging="360"/>
      </w:pPr>
    </w:lvl>
    <w:lvl w:ilvl="4" w:tplc="4F8060BA">
      <w:start w:val="1"/>
      <w:numFmt w:val="decimal"/>
      <w:lvlText w:val="%5."/>
      <w:lvlJc w:val="left"/>
      <w:pPr>
        <w:ind w:left="3600" w:hanging="360"/>
      </w:pPr>
    </w:lvl>
    <w:lvl w:ilvl="5" w:tplc="4CE0A388">
      <w:start w:val="1"/>
      <w:numFmt w:val="lowerRoman"/>
      <w:lvlText w:val="%6."/>
      <w:lvlJc w:val="right"/>
      <w:pPr>
        <w:ind w:left="4320" w:hanging="180"/>
      </w:pPr>
    </w:lvl>
    <w:lvl w:ilvl="6" w:tplc="071032CE">
      <w:start w:val="1"/>
      <w:numFmt w:val="decimal"/>
      <w:lvlText w:val="%7."/>
      <w:lvlJc w:val="left"/>
      <w:pPr>
        <w:ind w:left="5040" w:hanging="360"/>
      </w:pPr>
    </w:lvl>
    <w:lvl w:ilvl="7" w:tplc="77B86D16">
      <w:start w:val="1"/>
      <w:numFmt w:val="lowerLetter"/>
      <w:lvlText w:val="%8."/>
      <w:lvlJc w:val="left"/>
      <w:pPr>
        <w:ind w:left="5760" w:hanging="360"/>
      </w:pPr>
    </w:lvl>
    <w:lvl w:ilvl="8" w:tplc="81CA87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4DD5"/>
    <w:multiLevelType w:val="hybridMultilevel"/>
    <w:tmpl w:val="6E8C912E"/>
    <w:lvl w:ilvl="0" w:tplc="F93C2EAA">
      <w:start w:val="1"/>
      <w:numFmt w:val="decimal"/>
      <w:lvlText w:val="%1."/>
      <w:lvlJc w:val="left"/>
      <w:pPr>
        <w:ind w:left="720" w:hanging="360"/>
      </w:pPr>
    </w:lvl>
    <w:lvl w:ilvl="1" w:tplc="AF4C80AE">
      <w:start w:val="1"/>
      <w:numFmt w:val="decimal"/>
      <w:lvlText w:val="%2."/>
      <w:lvlJc w:val="left"/>
      <w:pPr>
        <w:ind w:left="1440" w:hanging="360"/>
      </w:pPr>
    </w:lvl>
    <w:lvl w:ilvl="2" w:tplc="0BE6BF3E">
      <w:start w:val="1"/>
      <w:numFmt w:val="lowerRoman"/>
      <w:lvlText w:val="%3."/>
      <w:lvlJc w:val="right"/>
      <w:pPr>
        <w:ind w:left="2160" w:hanging="180"/>
      </w:pPr>
    </w:lvl>
    <w:lvl w:ilvl="3" w:tplc="1FF8EEF2">
      <w:start w:val="1"/>
      <w:numFmt w:val="decimal"/>
      <w:lvlText w:val="%4."/>
      <w:lvlJc w:val="left"/>
      <w:pPr>
        <w:ind w:left="2880" w:hanging="360"/>
      </w:pPr>
    </w:lvl>
    <w:lvl w:ilvl="4" w:tplc="555ACA14">
      <w:start w:val="1"/>
      <w:numFmt w:val="lowerLetter"/>
      <w:lvlText w:val="%5."/>
      <w:lvlJc w:val="left"/>
      <w:pPr>
        <w:ind w:left="3600" w:hanging="360"/>
      </w:pPr>
    </w:lvl>
    <w:lvl w:ilvl="5" w:tplc="F7C60E78">
      <w:start w:val="1"/>
      <w:numFmt w:val="lowerRoman"/>
      <w:lvlText w:val="%6."/>
      <w:lvlJc w:val="right"/>
      <w:pPr>
        <w:ind w:left="4320" w:hanging="180"/>
      </w:pPr>
    </w:lvl>
    <w:lvl w:ilvl="6" w:tplc="537E8396">
      <w:start w:val="1"/>
      <w:numFmt w:val="decimal"/>
      <w:lvlText w:val="%7."/>
      <w:lvlJc w:val="left"/>
      <w:pPr>
        <w:ind w:left="5040" w:hanging="360"/>
      </w:pPr>
    </w:lvl>
    <w:lvl w:ilvl="7" w:tplc="AC68AEC4">
      <w:start w:val="1"/>
      <w:numFmt w:val="lowerLetter"/>
      <w:lvlText w:val="%8."/>
      <w:lvlJc w:val="left"/>
      <w:pPr>
        <w:ind w:left="5760" w:hanging="360"/>
      </w:pPr>
    </w:lvl>
    <w:lvl w:ilvl="8" w:tplc="2F680D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Hartmann">
    <w15:presenceInfo w15:providerId="AD" w15:userId="S::hartmannc@oldwestbury.edu::8d471dcb-4aae-48df-ada4-627c9038c0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40BBB"/>
    <w:rsid w:val="00071DDF"/>
    <w:rsid w:val="000901C2"/>
    <w:rsid w:val="001A780C"/>
    <w:rsid w:val="001D558F"/>
    <w:rsid w:val="002750FC"/>
    <w:rsid w:val="002B356E"/>
    <w:rsid w:val="004C0917"/>
    <w:rsid w:val="005D1F40"/>
    <w:rsid w:val="007B7F6B"/>
    <w:rsid w:val="00B10308"/>
    <w:rsid w:val="00C25ABB"/>
    <w:rsid w:val="00DC4219"/>
    <w:rsid w:val="5A740BBB"/>
    <w:rsid w:val="618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0BBB"/>
  <w15:chartTrackingRefBased/>
  <w15:docId w15:val="{5533D069-F54C-4255-B4B3-B6255A35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1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5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C698B-0BF9-46CF-B7D9-38A71A3D4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232105-0E50-4476-9E07-99B7522DD317}"/>
</file>

<file path=customXml/itemProps3.xml><?xml version="1.0" encoding="utf-8"?>
<ds:datastoreItem xmlns:ds="http://schemas.openxmlformats.org/officeDocument/2006/customXml" ds:itemID="{75CD0FCE-4F5F-7149-8504-08B8D17300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DF876-F7C4-49E1-A465-3B3F855E20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Neuwirth</dc:creator>
  <cp:keywords/>
  <dc:description/>
  <cp:lastModifiedBy>Chris Hartmann</cp:lastModifiedBy>
  <cp:revision>6</cp:revision>
  <dcterms:created xsi:type="dcterms:W3CDTF">2022-04-06T01:44:00Z</dcterms:created>
  <dcterms:modified xsi:type="dcterms:W3CDTF">2022-04-08T12:15:00Z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